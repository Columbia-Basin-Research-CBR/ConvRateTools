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38BB4" w14:textId="5EEECE65" w:rsidR="3E96DDCE" w:rsidRDefault="3E96DDCE">
      <w:pPr>
        <w:pStyle w:val="ListParagraph"/>
        <w:rPr>
          <w:ins w:id="0" w:author="Jennifer L. Gosselin" w:date="2024-12-14T00:11:00Z" w16du:dateUtc="2024-12-14T00:11:38Z"/>
          <w:b/>
          <w:bCs/>
          <w:sz w:val="28"/>
          <w:szCs w:val="28"/>
          <w:rPrChange w:id="1" w:author="Jennifer L. Gosselin" w:date="2024-12-14T00:12:00Z">
            <w:rPr>
              <w:ins w:id="2" w:author="Jennifer L. Gosselin" w:date="2024-12-14T00:11:00Z" w16du:dateUtc="2024-12-14T00:11:38Z"/>
            </w:rPr>
          </w:rPrChange>
        </w:rPr>
        <w:pPrChange w:id="3" w:author="Jennifer L. Gosselin" w:date="2024-12-14T00:11:00Z">
          <w:pPr>
            <w:pStyle w:val="ListParagraph"/>
            <w:numPr>
              <w:numId w:val="1"/>
            </w:numPr>
            <w:ind w:hanging="360"/>
          </w:pPr>
        </w:pPrChange>
      </w:pPr>
      <w:ins w:id="4" w:author="Jennifer L. Gosselin" w:date="2024-12-14T00:11:00Z">
        <w:r w:rsidRPr="39E2AEE0">
          <w:rPr>
            <w:b/>
            <w:bCs/>
            <w:sz w:val="28"/>
            <w:szCs w:val="28"/>
            <w:rPrChange w:id="5" w:author="Jennifer L. Gosselin" w:date="2024-12-14T00:12:00Z">
              <w:rPr/>
            </w:rPrChange>
          </w:rPr>
          <w:t xml:space="preserve">Description of the </w:t>
        </w:r>
      </w:ins>
      <w:ins w:id="6" w:author="Jennifer L. Gosselin" w:date="2024-12-14T00:12:00Z">
        <w:r w:rsidRPr="39E2AEE0">
          <w:rPr>
            <w:b/>
            <w:bCs/>
            <w:sz w:val="28"/>
            <w:szCs w:val="28"/>
          </w:rPr>
          <w:t xml:space="preserve">DART process of reproducing </w:t>
        </w:r>
        <w:r>
          <w:br/>
        </w:r>
        <w:r w:rsidRPr="39E2AEE0">
          <w:rPr>
            <w:b/>
            <w:bCs/>
            <w:sz w:val="28"/>
            <w:szCs w:val="28"/>
          </w:rPr>
          <w:t>NMFS/</w:t>
        </w:r>
        <w:r w:rsidR="3E21A7FB" w:rsidRPr="39E2AEE0">
          <w:rPr>
            <w:b/>
            <w:bCs/>
            <w:sz w:val="28"/>
            <w:szCs w:val="28"/>
          </w:rPr>
          <w:t>Blane Bellerud’s method of Columbia River System Conversion Rates</w:t>
        </w:r>
      </w:ins>
    </w:p>
    <w:p w14:paraId="355788EB" w14:textId="32AB1234" w:rsidR="39E2AEE0" w:rsidRDefault="39E2AEE0">
      <w:pPr>
        <w:pStyle w:val="ListParagraph"/>
        <w:rPr>
          <w:ins w:id="7" w:author="Jennifer L. Gosselin" w:date="2024-12-14T00:11:00Z" w16du:dateUtc="2024-12-14T00:11:19Z"/>
        </w:rPr>
        <w:pPrChange w:id="8" w:author="Jennifer L. Gosselin" w:date="2024-12-14T00:11:00Z">
          <w:pPr>
            <w:pStyle w:val="ListParagraph"/>
            <w:numPr>
              <w:numId w:val="1"/>
            </w:numPr>
            <w:ind w:hanging="360"/>
          </w:pPr>
        </w:pPrChange>
      </w:pPr>
    </w:p>
    <w:p w14:paraId="74DCF144" w14:textId="605656A6" w:rsidR="00DF72C8" w:rsidRDefault="00DF72C8" w:rsidP="00DF72C8">
      <w:pPr>
        <w:pStyle w:val="ListParagraph"/>
        <w:numPr>
          <w:ilvl w:val="0"/>
          <w:numId w:val="1"/>
        </w:numPr>
      </w:pPr>
      <w:del w:id="9" w:author="Jennifer L. Gosselin" w:date="2024-12-14T00:06:00Z">
        <w:r w:rsidDel="00DF72C8">
          <w:delText xml:space="preserve">First </w:delText>
        </w:r>
      </w:del>
      <w:ins w:id="10" w:author="Jennifer L. Gosselin" w:date="2024-12-14T00:06:00Z">
        <w:r w:rsidR="3B5E1357">
          <w:t>Start</w:t>
        </w:r>
      </w:ins>
      <w:ins w:id="11" w:author="Jennifer L. Gosselin" w:date="2024-12-14T00:09:00Z">
        <w:r w:rsidR="1EE07ADD">
          <w:t xml:space="preserve"> compiling the data set</w:t>
        </w:r>
      </w:ins>
      <w:ins w:id="12" w:author="Jennifer L. Gosselin" w:date="2024-12-14T00:06:00Z">
        <w:r w:rsidR="3B5E1357">
          <w:t xml:space="preserve"> with </w:t>
        </w:r>
      </w:ins>
      <w:del w:id="13" w:author="Jennifer L. Gosselin" w:date="2024-12-14T00:06:00Z">
        <w:r w:rsidDel="00DF72C8">
          <w:delText xml:space="preserve">take </w:delText>
        </w:r>
      </w:del>
      <w:r>
        <w:t xml:space="preserve">all </w:t>
      </w:r>
      <w:r w:rsidR="009C4164">
        <w:t xml:space="preserve">adult </w:t>
      </w:r>
      <w:r>
        <w:t xml:space="preserve">observations at Bonneville </w:t>
      </w:r>
      <w:ins w:id="14" w:author="Jennifer L. Gosselin" w:date="2024-12-14T00:22:00Z">
        <w:r w:rsidR="1794A250">
          <w:t xml:space="preserve">Dam </w:t>
        </w:r>
      </w:ins>
      <w:r>
        <w:t>adult ladder</w:t>
      </w:r>
      <w:ins w:id="15" w:author="Jennifer L. Gosselin" w:date="2024-12-14T00:06:00Z">
        <w:r w:rsidR="6AEE0670">
          <w:t xml:space="preserve">, and </w:t>
        </w:r>
      </w:ins>
      <w:r>
        <w:t xml:space="preserve"> group them by tag_id and year</w:t>
      </w:r>
      <w:ins w:id="16" w:author="Jennifer L. Gosselin" w:date="2024-12-14T00:06:00Z">
        <w:r w:rsidR="75D87A1E">
          <w:t>.</w:t>
        </w:r>
      </w:ins>
    </w:p>
    <w:p w14:paraId="54D11E68" w14:textId="525EB2B3" w:rsidR="00DF72C8" w:rsidRDefault="00DF72C8" w:rsidP="00DF72C8">
      <w:pPr>
        <w:pStyle w:val="ListParagraph"/>
        <w:numPr>
          <w:ilvl w:val="0"/>
          <w:numId w:val="1"/>
        </w:numPr>
      </w:pPr>
      <w:r>
        <w:t xml:space="preserve">Next assign an ESU to each </w:t>
      </w:r>
      <w:commentRangeStart w:id="17"/>
      <w:r>
        <w:t>tag_id</w:t>
      </w:r>
      <w:commentRangeEnd w:id="17"/>
      <w:r>
        <w:rPr>
          <w:rStyle w:val="CommentReference"/>
        </w:rPr>
        <w:commentReference w:id="17"/>
      </w:r>
      <w:ins w:id="18" w:author="Jennifer L. Gosselin" w:date="2024-12-14T00:07:00Z">
        <w:r w:rsidR="32500617">
          <w:t xml:space="preserve"> by using the DART ESU filter</w:t>
        </w:r>
        <w:r w:rsidR="5C77C5BF">
          <w:t xml:space="preserve"> (</w:t>
        </w:r>
        <w:r>
          <w:fldChar w:fldCharType="begin"/>
        </w:r>
        <w:r>
          <w:instrText xml:space="preserve">HYPERLINK "https://www.cbr.washington.edu/dart/metadata/pit#esu" </w:instrText>
        </w:r>
        <w:r>
          <w:fldChar w:fldCharType="separate"/>
        </w:r>
        <w:r w:rsidR="5C77C5BF" w:rsidRPr="39E2AEE0">
          <w:rPr>
            <w:rStyle w:val="Hyperlink"/>
          </w:rPr>
          <w:t>https://www.cbr.washington.edu/dart/metadata/pit#esu</w:t>
        </w:r>
        <w:r>
          <w:fldChar w:fldCharType="end"/>
        </w:r>
        <w:r w:rsidR="5C77C5BF">
          <w:t>)</w:t>
        </w:r>
        <w:r w:rsidR="32500617">
          <w:t>.</w:t>
        </w:r>
      </w:ins>
      <w:del w:id="19" w:author="Jennifer L. Gosselin" w:date="2024-12-14T00:07:00Z">
        <w:r w:rsidDel="00DF72C8">
          <w:delText>,</w:delText>
        </w:r>
      </w:del>
      <w:r>
        <w:t xml:space="preserve"> </w:t>
      </w:r>
      <w:del w:id="20" w:author="Jennifer L. Gosselin" w:date="2024-12-14T00:07:00Z">
        <w:r w:rsidDel="00DF72C8">
          <w:delText>i</w:delText>
        </w:r>
      </w:del>
      <w:ins w:id="21" w:author="Jennifer L. Gosselin" w:date="2024-12-14T00:07:00Z">
        <w:r w:rsidR="442E8C00">
          <w:t>I</w:t>
        </w:r>
      </w:ins>
      <w:r>
        <w:t xml:space="preserve">f a tag_id is not able to be assigned </w:t>
      </w:r>
      <w:ins w:id="22" w:author="Jennifer L. Gosselin" w:date="2024-12-14T00:09:00Z">
        <w:r w:rsidR="34FF605D">
          <w:t xml:space="preserve">to </w:t>
        </w:r>
      </w:ins>
      <w:r>
        <w:t>an ESU</w:t>
      </w:r>
      <w:ins w:id="23" w:author="Jennifer L. Gosselin" w:date="2024-12-14T00:09:00Z">
        <w:r w:rsidR="7D60B454">
          <w:t>,</w:t>
        </w:r>
      </w:ins>
      <w:r>
        <w:t xml:space="preserve"> it is removed</w:t>
      </w:r>
      <w:ins w:id="24" w:author="Jennifer L. Gosselin" w:date="2024-12-14T00:09:00Z">
        <w:r w:rsidR="30CB7F97">
          <w:t xml:space="preserve"> from the data set</w:t>
        </w:r>
      </w:ins>
      <w:r>
        <w:t>.</w:t>
      </w:r>
    </w:p>
    <w:p w14:paraId="4DBE587B" w14:textId="6CC79EBA" w:rsidR="007F1AAA" w:rsidRDefault="007F1AAA" w:rsidP="007F1AAA">
      <w:pPr>
        <w:pStyle w:val="ListParagraph"/>
        <w:numPr>
          <w:ilvl w:val="1"/>
          <w:numId w:val="1"/>
        </w:numPr>
        <w:rPr>
          <w:del w:id="25" w:author="Jennifer L. Gosselin" w:date="2024-12-14T00:08:00Z" w16du:dateUtc="2024-12-14T00:08:21Z"/>
        </w:rPr>
      </w:pPr>
      <w:commentRangeStart w:id="26"/>
      <w:commentRangeStart w:id="27"/>
      <w:del w:id="28" w:author="Jennifer L. Gosselin" w:date="2024-12-14T00:08:00Z">
        <w:r w:rsidDel="007F1AAA">
          <w:delText xml:space="preserve">This </w:delText>
        </w:r>
        <w:r w:rsidDel="00C93F3E">
          <w:delText>could be expanded on</w:delText>
        </w:r>
      </w:del>
      <w:commentRangeEnd w:id="26"/>
      <w:r>
        <w:rPr>
          <w:rStyle w:val="CommentReference"/>
        </w:rPr>
        <w:commentReference w:id="26"/>
      </w:r>
      <w:commentRangeEnd w:id="27"/>
      <w:r>
        <w:rPr>
          <w:rStyle w:val="CommentReference"/>
        </w:rPr>
        <w:commentReference w:id="27"/>
      </w:r>
    </w:p>
    <w:p w14:paraId="7D705A52" w14:textId="58BEFED2" w:rsidR="00DF72C8" w:rsidRDefault="00DF72C8" w:rsidP="00DF72C8">
      <w:pPr>
        <w:pStyle w:val="ListParagraph"/>
        <w:numPr>
          <w:ilvl w:val="0"/>
          <w:numId w:val="1"/>
        </w:numPr>
      </w:pPr>
      <w:r>
        <w:t xml:space="preserve">Then remove </w:t>
      </w:r>
      <w:ins w:id="29" w:author="Jennifer L. Gosselin" w:date="2024-12-14T00:10:00Z">
        <w:r w:rsidR="386A185F">
          <w:t xml:space="preserve">any </w:t>
        </w:r>
      </w:ins>
      <w:r>
        <w:t>tag</w:t>
      </w:r>
      <w:ins w:id="30" w:author="Jennifer L. Gosselin" w:date="2024-12-14T00:10:00Z">
        <w:r w:rsidR="070C53C5">
          <w:t>_id</w:t>
        </w:r>
      </w:ins>
      <w:del w:id="31" w:author="Jennifer L. Gosselin" w:date="2024-12-14T00:10:00Z">
        <w:r w:rsidDel="00DF72C8">
          <w:delText>s</w:delText>
        </w:r>
      </w:del>
      <w:r>
        <w:t xml:space="preserve"> with </w:t>
      </w:r>
      <w:ins w:id="32" w:author="Jennifer L. Gosselin" w:date="2024-12-14T00:10:00Z">
        <w:r w:rsidR="6FE51A77">
          <w:t xml:space="preserve">an </w:t>
        </w:r>
      </w:ins>
      <w:r>
        <w:t xml:space="preserve">ESU </w:t>
      </w:r>
      <w:ins w:id="33" w:author="Jennifer L. Gosselin" w:date="2024-12-14T00:10:00Z">
        <w:r w:rsidR="2D2993D9">
          <w:t xml:space="preserve">that is </w:t>
        </w:r>
      </w:ins>
      <w:r>
        <w:t xml:space="preserve">not one of </w:t>
      </w:r>
      <w:ins w:id="34" w:author="Jennifer L. Gosselin" w:date="2024-12-14T00:10:00Z">
        <w:r w:rsidR="55CC4D75">
          <w:t xml:space="preserve">the following ESUs of interest: </w:t>
        </w:r>
      </w:ins>
      <w:r>
        <w:t>Snake River Spring/Summer Chinook, Snake River Fall Chinook, Snake River Sockeye, Snake River Steelhead, Upper Columbia Spring Chinook, Upper Columbia Steelhead, or Middle Columbia Steelhead.</w:t>
      </w:r>
    </w:p>
    <w:p w14:paraId="7545ADC4" w14:textId="23A9A361" w:rsidR="00DF72C8" w:rsidRDefault="00DF72C8" w:rsidP="00DF72C8">
      <w:pPr>
        <w:pStyle w:val="ListParagraph"/>
        <w:numPr>
          <w:ilvl w:val="0"/>
          <w:numId w:val="1"/>
        </w:numPr>
      </w:pPr>
      <w:commentRangeStart w:id="35"/>
      <w:r>
        <w:t xml:space="preserve">Next assign a transportation status of T to each fish that </w:t>
      </w:r>
      <w:del w:id="36" w:author="Jennifer L. Gosselin" w:date="2024-12-14T00:14:00Z">
        <w:r w:rsidDel="00DF72C8">
          <w:delText>has been</w:delText>
        </w:r>
      </w:del>
      <w:ins w:id="37" w:author="Jennifer L. Gosselin" w:date="2024-12-14T00:14:00Z">
        <w:r w:rsidR="75E98332">
          <w:t>was</w:t>
        </w:r>
      </w:ins>
      <w:r>
        <w:t xml:space="preserve"> assigned a T or S by </w:t>
      </w:r>
      <w:del w:id="38" w:author="Jennifer L. Gosselin" w:date="2024-12-14T00:13:00Z">
        <w:r w:rsidDel="00DF72C8">
          <w:delText>CBR</w:delText>
        </w:r>
      </w:del>
      <w:ins w:id="39" w:author="Jennifer L. Gosselin" w:date="2024-12-14T00:13:00Z">
        <w:r w:rsidR="7FE288CE">
          <w:t>the DART Transportation filter (</w:t>
        </w:r>
        <w:r>
          <w:fldChar w:fldCharType="begin"/>
        </w:r>
        <w:r>
          <w:instrText xml:space="preserve">HYPERLINK "https://www.cbr.washington.edu/dart/metadata/pit#transport" </w:instrText>
        </w:r>
        <w:r>
          <w:fldChar w:fldCharType="separate"/>
        </w:r>
        <w:r w:rsidR="7FE288CE" w:rsidRPr="39E2AEE0">
          <w:rPr>
            <w:rStyle w:val="Hyperlink"/>
          </w:rPr>
          <w:t>https://www.cbr.washington.edu/dart/metadata/pit#transport</w:t>
        </w:r>
        <w:r>
          <w:fldChar w:fldCharType="end"/>
        </w:r>
        <w:r w:rsidR="7FE288CE">
          <w:t>)</w:t>
        </w:r>
      </w:ins>
      <w:r>
        <w:t>.</w:t>
      </w:r>
      <w:commentRangeEnd w:id="35"/>
      <w:r>
        <w:rPr>
          <w:rStyle w:val="CommentReference"/>
        </w:rPr>
        <w:commentReference w:id="35"/>
      </w:r>
    </w:p>
    <w:p w14:paraId="5F74013A" w14:textId="406FB168" w:rsidR="009810D2" w:rsidRDefault="009810D2" w:rsidP="009810D2">
      <w:pPr>
        <w:pStyle w:val="ListParagraph"/>
        <w:numPr>
          <w:ilvl w:val="1"/>
          <w:numId w:val="1"/>
        </w:numPr>
        <w:rPr>
          <w:del w:id="40" w:author="Jennifer L. Gosselin" w:date="2024-12-14T00:13:00Z" w16du:dateUtc="2024-12-14T00:13:52Z"/>
        </w:rPr>
      </w:pPr>
      <w:del w:id="41" w:author="Jennifer L. Gosselin" w:date="2024-12-14T00:13:00Z">
        <w:r w:rsidDel="009810D2">
          <w:delText>This could be expanded on</w:delText>
        </w:r>
      </w:del>
    </w:p>
    <w:p w14:paraId="79C39CC3" w14:textId="38B223E7" w:rsidR="00C82EC4" w:rsidRDefault="703B26BC" w:rsidP="00C82EC4">
      <w:pPr>
        <w:pStyle w:val="ListParagraph"/>
        <w:numPr>
          <w:ilvl w:val="0"/>
          <w:numId w:val="1"/>
        </w:numPr>
      </w:pPr>
      <w:commentRangeStart w:id="42"/>
      <w:ins w:id="43" w:author="Jennifer L. Gosselin" w:date="2024-12-14T00:16:00Z">
        <w:r>
          <w:t>For</w:t>
        </w:r>
      </w:ins>
      <w:ins w:id="44" w:author="Jennifer L. Gosselin" w:date="2024-12-14T00:15:00Z">
        <w:r w:rsidR="448AAFF5">
          <w:t xml:space="preserve"> exclud</w:t>
        </w:r>
      </w:ins>
      <w:ins w:id="45" w:author="Jennifer L. Gosselin" w:date="2024-12-14T00:16:00Z">
        <w:r w:rsidR="3AF4CAF4">
          <w:t>ing</w:t>
        </w:r>
      </w:ins>
      <w:ins w:id="46" w:author="Jennifer L. Gosselin" w:date="2024-12-14T00:15:00Z">
        <w:r w:rsidR="448AAFF5">
          <w:t xml:space="preserve"> jacks and mini-jacks, </w:t>
        </w:r>
      </w:ins>
      <w:del w:id="47" w:author="Jennifer L. Gosselin" w:date="2024-12-14T00:16:00Z">
        <w:r w:rsidR="00DF72C8" w:rsidDel="00DF72C8">
          <w:delText>R</w:delText>
        </w:r>
      </w:del>
      <w:ins w:id="48" w:author="Jennifer L. Gosselin" w:date="2024-12-14T00:16:00Z">
        <w:r w:rsidR="38090136">
          <w:t>r</w:t>
        </w:r>
      </w:ins>
      <w:r w:rsidR="00DF72C8">
        <w:t xml:space="preserve">emove fish that </w:t>
      </w:r>
      <w:del w:id="49" w:author="Jennifer L. Gosselin" w:date="2024-12-14T00:14:00Z">
        <w:r w:rsidR="00DF72C8" w:rsidDel="00DF72C8">
          <w:delText xml:space="preserve">are </w:delText>
        </w:r>
      </w:del>
      <w:ins w:id="50" w:author="Jennifer L. Gosselin" w:date="2024-12-14T00:14:00Z">
        <w:r w:rsidR="0F9504FD">
          <w:t>were</w:t>
        </w:r>
        <w:r w:rsidR="750ABCD6">
          <w:t xml:space="preserve"> </w:t>
        </w:r>
      </w:ins>
      <w:commentRangeStart w:id="51"/>
      <w:r w:rsidR="00DF72C8">
        <w:t>observed at Bonneville</w:t>
      </w:r>
      <w:ins w:id="52" w:author="Jennifer L. Gosselin" w:date="2024-12-14T00:14:00Z">
        <w:r w:rsidR="03913E11">
          <w:t xml:space="preserve"> Dam</w:t>
        </w:r>
      </w:ins>
      <w:commentRangeEnd w:id="51"/>
      <w:r w:rsidR="00DF72C8">
        <w:rPr>
          <w:rStyle w:val="CommentReference"/>
        </w:rPr>
        <w:commentReference w:id="51"/>
      </w:r>
      <w:r w:rsidR="00DF72C8">
        <w:t xml:space="preserve"> at a year less than or equal to their assigned </w:t>
      </w:r>
      <w:commentRangeStart w:id="53"/>
      <w:r w:rsidR="00DF72C8">
        <w:t xml:space="preserve">migration </w:t>
      </w:r>
      <w:commentRangeEnd w:id="53"/>
      <w:r w:rsidR="00DF72C8">
        <w:rPr>
          <w:rStyle w:val="CommentReference"/>
        </w:rPr>
        <w:commentReference w:id="53"/>
      </w:r>
      <w:r w:rsidR="00DF72C8">
        <w:t xml:space="preserve">year </w:t>
      </w:r>
      <w:r w:rsidR="00C82EC4">
        <w:t>plus one</w:t>
      </w:r>
      <w:commentRangeEnd w:id="42"/>
      <w:r w:rsidR="00DF72C8">
        <w:rPr>
          <w:rStyle w:val="CommentReference"/>
        </w:rPr>
        <w:commentReference w:id="42"/>
      </w:r>
      <w:r w:rsidR="00C82EC4">
        <w:t>.</w:t>
      </w:r>
    </w:p>
    <w:p w14:paraId="50522B62" w14:textId="0AA3644A" w:rsidR="00C82EC4" w:rsidRDefault="00C82EC4" w:rsidP="00C82EC4">
      <w:pPr>
        <w:pStyle w:val="ListParagraph"/>
        <w:numPr>
          <w:ilvl w:val="1"/>
          <w:numId w:val="1"/>
        </w:numPr>
      </w:pPr>
      <w:r>
        <w:t xml:space="preserve">For </w:t>
      </w:r>
      <w:ins w:id="54" w:author="Jennifer L. Gosselin" w:date="2024-12-14T00:18:00Z">
        <w:r w:rsidR="3F7294EC">
          <w:t>s</w:t>
        </w:r>
      </w:ins>
      <w:del w:id="55" w:author="Jennifer L. Gosselin" w:date="2024-12-14T00:18:00Z">
        <w:r w:rsidDel="00C82EC4">
          <w:delText>S</w:delText>
        </w:r>
      </w:del>
      <w:r>
        <w:t>teelhead,</w:t>
      </w:r>
      <w:ins w:id="56" w:author="Jennifer L. Gosselin" w:date="2024-12-14T00:18:00Z">
        <w:r w:rsidR="10B82DE0">
          <w:t xml:space="preserve"> to be able to handle their run timing and life history,</w:t>
        </w:r>
      </w:ins>
      <w:r>
        <w:t xml:space="preserve"> the year is not conventional year but instead assigned as the year at the date 6 months ago. So, any fish observed between June 1</w:t>
      </w:r>
      <w:r w:rsidRPr="39E2AEE0">
        <w:rPr>
          <w:vertAlign w:val="superscript"/>
        </w:rPr>
        <w:t>st</w:t>
      </w:r>
      <w:r>
        <w:t xml:space="preserve"> 2023 and May 31</w:t>
      </w:r>
      <w:r w:rsidRPr="39E2AEE0">
        <w:rPr>
          <w:vertAlign w:val="superscript"/>
        </w:rPr>
        <w:t>st</w:t>
      </w:r>
      <w:r>
        <w:t xml:space="preserve"> 2024 will be assigned a year of 2023.</w:t>
      </w:r>
    </w:p>
    <w:p w14:paraId="4496CAA1" w14:textId="6A4F93F2" w:rsidR="00C82EC4" w:rsidRDefault="00C82EC4" w:rsidP="00C82EC4">
      <w:pPr>
        <w:pStyle w:val="ListParagraph"/>
        <w:numPr>
          <w:ilvl w:val="0"/>
          <w:numId w:val="1"/>
        </w:numPr>
      </w:pPr>
      <w:r>
        <w:t>Create a new table using the tag_id</w:t>
      </w:r>
      <w:del w:id="57" w:author="Jennifer L. Gosselin" w:date="2024-12-14T00:24:00Z">
        <w:r w:rsidDel="00C82EC4">
          <w:delText>’</w:delText>
        </w:r>
      </w:del>
      <w:r>
        <w:t>s and years from the observations a</w:t>
      </w:r>
      <w:ins w:id="58" w:author="Jennifer L. Gosselin" w:date="2024-12-14T00:22:00Z">
        <w:r w:rsidR="0F00F530">
          <w:t>t</w:t>
        </w:r>
      </w:ins>
      <w:r>
        <w:t xml:space="preserve"> Bonneville</w:t>
      </w:r>
      <w:ins w:id="59" w:author="Jennifer L. Gosselin" w:date="2024-12-14T00:22:00Z">
        <w:r w:rsidR="7F6591E1">
          <w:t xml:space="preserve"> Dam</w:t>
        </w:r>
      </w:ins>
      <w:r>
        <w:t xml:space="preserve"> </w:t>
      </w:r>
      <w:r w:rsidR="00A9456A">
        <w:t>and find observations at upstream adult ladders that occur after the observation at Bonneville</w:t>
      </w:r>
      <w:ins w:id="60" w:author="Jennifer L. Gosselin" w:date="2024-12-14T00:22:00Z">
        <w:r w:rsidR="35D58931">
          <w:t xml:space="preserve"> Dam.</w:t>
        </w:r>
      </w:ins>
    </w:p>
    <w:p w14:paraId="22186898" w14:textId="1C13AF1E" w:rsidR="00A9456A" w:rsidRDefault="00A9456A" w:rsidP="00A9456A">
      <w:pPr>
        <w:pStyle w:val="ListParagraph"/>
        <w:numPr>
          <w:ilvl w:val="1"/>
          <w:numId w:val="1"/>
        </w:numPr>
      </w:pPr>
      <w:r>
        <w:t>Upstream dams are The Dalles, John Day, McNary, Ice Harbor, Lower Monumental, Little Goose, and Lower Granite</w:t>
      </w:r>
      <w:ins w:id="61" w:author="Jennifer L. Gosselin" w:date="2024-12-14T00:23:00Z">
        <w:r w:rsidR="49B3E75B">
          <w:t xml:space="preserve"> dams.</w:t>
        </w:r>
      </w:ins>
    </w:p>
    <w:p w14:paraId="448CBFB5" w14:textId="362DF0B5" w:rsidR="00A9456A" w:rsidRDefault="7F93DBE9" w:rsidP="00A9456A">
      <w:pPr>
        <w:pStyle w:val="ListParagraph"/>
        <w:numPr>
          <w:ilvl w:val="1"/>
          <w:numId w:val="1"/>
        </w:numPr>
      </w:pPr>
      <w:commentRangeStart w:id="62"/>
      <w:ins w:id="63" w:author="Jennifer L. Gosselin" w:date="2024-12-14T00:23:00Z">
        <w:r>
          <w:t>For steelhead, t</w:t>
        </w:r>
      </w:ins>
      <w:del w:id="64" w:author="Jennifer L. Gosselin" w:date="2024-12-14T00:23:00Z">
        <w:r w:rsidR="00A9456A" w:rsidDel="00A9456A">
          <w:delText>T</w:delText>
        </w:r>
      </w:del>
      <w:r w:rsidR="00A9456A">
        <w:t>hese observations are limited to within a year of the final</w:t>
      </w:r>
      <w:ins w:id="65" w:author="Jennifer L. Gosselin" w:date="2024-12-14T00:23:00Z">
        <w:r w:rsidR="056BC037">
          <w:t xml:space="preserve"> observation</w:t>
        </w:r>
      </w:ins>
      <w:ins w:id="66" w:author="Jennifer L. Gosselin" w:date="2024-12-14T00:24:00Z">
        <w:r w:rsidR="056BC037">
          <w:t xml:space="preserve"> at</w:t>
        </w:r>
      </w:ins>
      <w:r w:rsidR="00A9456A">
        <w:t xml:space="preserve"> Bonneville</w:t>
      </w:r>
      <w:ins w:id="67" w:author="Jennifer L. Gosselin" w:date="2024-12-14T00:23:00Z">
        <w:r w:rsidR="54915BC0">
          <w:t xml:space="preserve"> Dam</w:t>
        </w:r>
      </w:ins>
      <w:r w:rsidR="00A9456A">
        <w:t xml:space="preserve"> </w:t>
      </w:r>
      <w:del w:id="68" w:author="Jennifer L. Gosselin" w:date="2024-12-14T00:24:00Z">
        <w:r w:rsidR="00A9456A" w:rsidDel="00A9456A">
          <w:delText xml:space="preserve">observation </w:delText>
        </w:r>
      </w:del>
      <w:r w:rsidR="00A9456A">
        <w:t xml:space="preserve">to separate out returning </w:t>
      </w:r>
      <w:ins w:id="69" w:author="Jennifer L. Gosselin" w:date="2024-12-14T00:23:00Z">
        <w:r w:rsidR="24D33CEB">
          <w:t>k</w:t>
        </w:r>
      </w:ins>
      <w:del w:id="70" w:author="Jennifer L. Gosselin" w:date="2024-12-14T00:23:00Z">
        <w:r w:rsidR="00A9456A" w:rsidDel="00A9456A">
          <w:delText>K</w:delText>
        </w:r>
      </w:del>
      <w:r w:rsidR="00A9456A">
        <w:t>elts</w:t>
      </w:r>
      <w:commentRangeEnd w:id="62"/>
      <w:r w:rsidR="00A9456A">
        <w:rPr>
          <w:rStyle w:val="CommentReference"/>
        </w:rPr>
        <w:commentReference w:id="62"/>
      </w:r>
    </w:p>
    <w:p w14:paraId="31F71BFC" w14:textId="1E65A526" w:rsidR="00A9456A" w:rsidRDefault="00A9456A" w:rsidP="00A9456A">
      <w:pPr>
        <w:pStyle w:val="ListParagraph"/>
        <w:numPr>
          <w:ilvl w:val="0"/>
          <w:numId w:val="1"/>
        </w:numPr>
      </w:pPr>
      <w:r>
        <w:t xml:space="preserve">Next, </w:t>
      </w:r>
      <w:commentRangeStart w:id="71"/>
      <w:r>
        <w:t xml:space="preserve">we </w:t>
      </w:r>
      <w:commentRangeEnd w:id="71"/>
      <w:r>
        <w:rPr>
          <w:rStyle w:val="CommentReference"/>
        </w:rPr>
        <w:commentReference w:id="71"/>
      </w:r>
      <w:r>
        <w:t>create a table using all the Bonneville</w:t>
      </w:r>
      <w:ins w:id="72" w:author="Jennifer L. Gosselin" w:date="2024-12-14T00:24:00Z">
        <w:r w:rsidR="0AEFBB41">
          <w:t xml:space="preserve"> Dam</w:t>
        </w:r>
      </w:ins>
      <w:r>
        <w:t xml:space="preserve"> tag_ids, years, </w:t>
      </w:r>
      <w:r w:rsidR="00E542A2">
        <w:t>ESU</w:t>
      </w:r>
      <w:ins w:id="73" w:author="Jennifer L. Gosselin" w:date="2024-12-14T00:26:00Z">
        <w:r w:rsidR="4984418D">
          <w:t>/DPS</w:t>
        </w:r>
      </w:ins>
      <w:del w:id="74" w:author="Jennifer L. Gosselin" w:date="2024-12-14T00:26:00Z">
        <w:r w:rsidDel="00A9456A">
          <w:delText xml:space="preserve"> </w:delText>
        </w:r>
        <w:commentRangeStart w:id="75"/>
        <w:r w:rsidDel="00A9456A">
          <w:delText>status</w:delText>
        </w:r>
      </w:del>
      <w:commentRangeEnd w:id="75"/>
      <w:r>
        <w:rPr>
          <w:rStyle w:val="CommentReference"/>
        </w:rPr>
        <w:commentReference w:id="75"/>
      </w:r>
      <w:r>
        <w:t xml:space="preserve">, and </w:t>
      </w:r>
      <w:ins w:id="76" w:author="Jennifer L. Gosselin" w:date="2024-12-14T00:25:00Z">
        <w:r w:rsidR="71FACB0B">
          <w:t>T</w:t>
        </w:r>
      </w:ins>
      <w:del w:id="77" w:author="Jennifer L. Gosselin" w:date="2024-12-14T00:25:00Z">
        <w:r w:rsidDel="00A9456A">
          <w:delText>t</w:delText>
        </w:r>
      </w:del>
      <w:r>
        <w:t xml:space="preserve">ransportation </w:t>
      </w:r>
      <w:commentRangeStart w:id="78"/>
      <w:r>
        <w:t xml:space="preserve">status </w:t>
      </w:r>
      <w:commentRangeEnd w:id="78"/>
      <w:r>
        <w:rPr>
          <w:rStyle w:val="CommentReference"/>
        </w:rPr>
        <w:commentReference w:id="78"/>
      </w:r>
      <w:r>
        <w:t>and then a column for each dam where a 1 indicates that tag_id had been observed a</w:t>
      </w:r>
      <w:ins w:id="79" w:author="Jennifer L. Gosselin" w:date="2024-12-14T00:24:00Z">
        <w:r w:rsidR="3E789905">
          <w:t>t</w:t>
        </w:r>
      </w:ins>
      <w:del w:id="80" w:author="Jennifer L. Gosselin" w:date="2024-12-14T00:24:00Z">
        <w:r w:rsidDel="00A9456A">
          <w:delText xml:space="preserve">nd </w:delText>
        </w:r>
      </w:del>
      <w:r w:rsidR="006E2BEF">
        <w:t>t</w:t>
      </w:r>
      <w:r>
        <w:t>hat dam and a 0 indicates that the tag_id has not been observed at that dam.</w:t>
      </w:r>
    </w:p>
    <w:p w14:paraId="3313F3F1" w14:textId="1196553D" w:rsidR="00A9456A" w:rsidRDefault="00A9456A" w:rsidP="00A9456A">
      <w:pPr>
        <w:pStyle w:val="ListParagraph"/>
        <w:numPr>
          <w:ilvl w:val="0"/>
          <w:numId w:val="1"/>
        </w:numPr>
      </w:pPr>
      <w:r>
        <w:t xml:space="preserve">From this table </w:t>
      </w:r>
      <w:r w:rsidRPr="39E2AEE0">
        <w:rPr>
          <w:highlight w:val="yellow"/>
          <w:rPrChange w:id="81" w:author="Jennifer L. Gosselin" w:date="2024-12-14T00:30:00Z">
            <w:rPr/>
          </w:rPrChange>
        </w:rPr>
        <w:t>we</w:t>
      </w:r>
      <w:r>
        <w:t xml:space="preserve"> can group based on return year (the year of the </w:t>
      </w:r>
      <w:r w:rsidR="00E542A2">
        <w:t>first observation at Bonneville</w:t>
      </w:r>
      <w:ins w:id="82" w:author="Jennifer L. Gosselin" w:date="2024-12-14T00:25:00Z">
        <w:r w:rsidR="5AEEC7EC">
          <w:t xml:space="preserve"> Dam</w:t>
        </w:r>
      </w:ins>
      <w:r w:rsidR="00E542A2">
        <w:t>), ESU</w:t>
      </w:r>
      <w:del w:id="83" w:author="Jennifer L. Gosselin" w:date="2024-12-14T00:26:00Z">
        <w:r w:rsidDel="00E542A2">
          <w:delText xml:space="preserve"> status</w:delText>
        </w:r>
      </w:del>
      <w:r w:rsidR="00E542A2">
        <w:t xml:space="preserve">, and Transportation </w:t>
      </w:r>
      <w:del w:id="84" w:author="Jennifer L. Gosselin" w:date="2024-12-14T00:25:00Z">
        <w:r w:rsidDel="00E542A2">
          <w:delText>S</w:delText>
        </w:r>
      </w:del>
      <w:ins w:id="85" w:author="Jennifer L. Gosselin" w:date="2024-12-14T00:25:00Z">
        <w:r w:rsidR="0FDDC218">
          <w:t>s</w:t>
        </w:r>
      </w:ins>
      <w:r w:rsidR="00E542A2">
        <w:t>tatus and sum the numbers in the columns for each dam to get the count of identified fish at Bonneville</w:t>
      </w:r>
      <w:ins w:id="86" w:author="Jennifer L. Gosselin" w:date="2024-12-14T00:25:00Z">
        <w:r w:rsidR="2D6FC29C">
          <w:t xml:space="preserve"> Dam</w:t>
        </w:r>
      </w:ins>
      <w:r w:rsidR="00E542A2">
        <w:t>, and the count of redetections at each upstream dam.</w:t>
      </w:r>
    </w:p>
    <w:p w14:paraId="78FC8471" w14:textId="710A98C6" w:rsidR="00E542A2" w:rsidRDefault="00E542A2" w:rsidP="00A9456A">
      <w:pPr>
        <w:pStyle w:val="ListParagraph"/>
        <w:numPr>
          <w:ilvl w:val="0"/>
          <w:numId w:val="1"/>
        </w:numPr>
      </w:pPr>
      <w:r>
        <w:t xml:space="preserve">Then </w:t>
      </w:r>
      <w:r w:rsidRPr="39E2AEE0">
        <w:rPr>
          <w:highlight w:val="yellow"/>
          <w:rPrChange w:id="87" w:author="Jennifer L. Gosselin" w:date="2024-12-14T00:30:00Z">
            <w:rPr/>
          </w:rPrChange>
        </w:rPr>
        <w:t>we</w:t>
      </w:r>
      <w:r>
        <w:t xml:space="preserve"> take the number of redetections at McNary </w:t>
      </w:r>
      <w:ins w:id="88" w:author="Jennifer L. Gosselin" w:date="2024-12-14T00:31:00Z">
        <w:r w:rsidR="33467609">
          <w:t xml:space="preserve">Dam </w:t>
        </w:r>
      </w:ins>
      <w:r>
        <w:t xml:space="preserve">and divide by the number of detections at Bonneville </w:t>
      </w:r>
      <w:ins w:id="89" w:author="Jennifer L. Gosselin" w:date="2024-12-14T00:31:00Z">
        <w:r w:rsidR="482EF69C">
          <w:t xml:space="preserve">Dam </w:t>
        </w:r>
      </w:ins>
      <w:r>
        <w:t>to get the unadjusted conversion rate from Bonneville to McNary</w:t>
      </w:r>
      <w:ins w:id="90" w:author="Jennifer L. Gosselin" w:date="2024-12-14T00:31:00Z">
        <w:r w:rsidR="1AC13B7D">
          <w:t xml:space="preserve"> dams.</w:t>
        </w:r>
      </w:ins>
    </w:p>
    <w:p w14:paraId="7D875D4E" w14:textId="378B10B4" w:rsidR="00E542A2" w:rsidRDefault="00E542A2" w:rsidP="00E542A2">
      <w:pPr>
        <w:pStyle w:val="ListParagraph"/>
        <w:numPr>
          <w:ilvl w:val="1"/>
          <w:numId w:val="1"/>
        </w:numPr>
      </w:pPr>
      <w:r w:rsidRPr="39E2AEE0">
        <w:rPr>
          <w:highlight w:val="yellow"/>
          <w:rPrChange w:id="91" w:author="Jennifer L. Gosselin" w:date="2024-12-14T00:30:00Z">
            <w:rPr/>
          </w:rPrChange>
        </w:rPr>
        <w:t>We</w:t>
      </w:r>
      <w:r>
        <w:t xml:space="preserve"> do the same to get the unadjusted conversion rate from McNary to Lower Granite and Bonneville to Lower Granite</w:t>
      </w:r>
      <w:ins w:id="92" w:author="Jennifer L. Gosselin" w:date="2024-12-14T00:31:00Z">
        <w:r w:rsidR="5CCBD125">
          <w:t xml:space="preserve"> dams.</w:t>
        </w:r>
      </w:ins>
    </w:p>
    <w:p w14:paraId="7BEE1062" w14:textId="0CF6E021" w:rsidR="00E542A2" w:rsidRDefault="00E542A2" w:rsidP="00E542A2">
      <w:pPr>
        <w:pStyle w:val="ListParagraph"/>
        <w:numPr>
          <w:ilvl w:val="0"/>
          <w:numId w:val="1"/>
        </w:numPr>
      </w:pPr>
      <w:r>
        <w:t xml:space="preserve">To get to an adjusted conversion rate from the unadjusted rate </w:t>
      </w:r>
      <w:r w:rsidRPr="39E2AEE0">
        <w:rPr>
          <w:highlight w:val="yellow"/>
          <w:rPrChange w:id="93" w:author="Jennifer L. Gosselin" w:date="2024-12-14T00:30:00Z">
            <w:rPr/>
          </w:rPrChange>
        </w:rPr>
        <w:t>we</w:t>
      </w:r>
      <w:r>
        <w:t xml:space="preserve"> need </w:t>
      </w:r>
      <w:del w:id="94" w:author="Jennifer L. Gosselin" w:date="2024-12-14T00:31:00Z">
        <w:r w:rsidDel="00E542A2">
          <w:delText xml:space="preserve">the </w:delText>
        </w:r>
      </w:del>
      <w:ins w:id="95" w:author="Jennifer L. Gosselin" w:date="2024-12-14T00:31:00Z">
        <w:r w:rsidR="158F3B55">
          <w:t>h</w:t>
        </w:r>
      </w:ins>
      <w:del w:id="96" w:author="Jennifer L. Gosselin" w:date="2024-12-14T00:31:00Z">
        <w:r w:rsidDel="00E542A2">
          <w:delText>H</w:delText>
        </w:r>
      </w:del>
      <w:r>
        <w:t xml:space="preserve">arvest rate and </w:t>
      </w:r>
      <w:del w:id="97" w:author="Jennifer L. Gosselin" w:date="2024-12-14T00:31:00Z">
        <w:r w:rsidDel="00E542A2">
          <w:delText xml:space="preserve">the </w:delText>
        </w:r>
      </w:del>
      <w:ins w:id="98" w:author="Jennifer L. Gosselin" w:date="2024-12-14T00:31:00Z">
        <w:r w:rsidR="2AE1B8B0">
          <w:t>s</w:t>
        </w:r>
      </w:ins>
      <w:del w:id="99" w:author="Jennifer L. Gosselin" w:date="2024-12-14T00:31:00Z">
        <w:r w:rsidDel="00E542A2">
          <w:delText>S</w:delText>
        </w:r>
      </w:del>
      <w:r>
        <w:t xml:space="preserve">tray </w:t>
      </w:r>
      <w:ins w:id="100" w:author="Jennifer L. Gosselin" w:date="2024-12-14T00:31:00Z">
        <w:r w:rsidR="366B85E2">
          <w:t>r</w:t>
        </w:r>
      </w:ins>
      <w:del w:id="101" w:author="Jennifer L. Gosselin" w:date="2024-12-14T00:31:00Z">
        <w:r w:rsidDel="00E542A2">
          <w:delText>R</w:delText>
        </w:r>
      </w:del>
      <w:r>
        <w:t>ate</w:t>
      </w:r>
      <w:ins w:id="102" w:author="Jennifer L. Gosselin" w:date="2024-12-14T00:31:00Z">
        <w:r w:rsidR="7004B0AB">
          <w:t>s</w:t>
        </w:r>
      </w:ins>
      <w:r>
        <w:t>.</w:t>
      </w:r>
    </w:p>
    <w:p w14:paraId="6698DD1B" w14:textId="4761C137" w:rsidR="00E542A2" w:rsidRDefault="00E542A2" w:rsidP="00E542A2">
      <w:pPr>
        <w:pStyle w:val="ListParagraph"/>
        <w:numPr>
          <w:ilvl w:val="0"/>
          <w:numId w:val="1"/>
        </w:numPr>
      </w:pPr>
      <w:r>
        <w:t xml:space="preserve">The source for </w:t>
      </w:r>
      <w:ins w:id="103" w:author="Jennifer L. Gosselin" w:date="2024-12-14T00:32:00Z">
        <w:r w:rsidR="6199ECCB">
          <w:t>h</w:t>
        </w:r>
      </w:ins>
      <w:del w:id="104" w:author="Jennifer L. Gosselin" w:date="2024-12-14T00:32:00Z">
        <w:r w:rsidDel="00E542A2">
          <w:delText>H</w:delText>
        </w:r>
      </w:del>
      <w:r>
        <w:t>arvest rate</w:t>
      </w:r>
      <w:ins w:id="105" w:author="Jennifer L. Gosselin" w:date="2024-12-14T00:32:00Z">
        <w:r w:rsidR="639E76F3">
          <w:t>s</w:t>
        </w:r>
      </w:ins>
      <w:r>
        <w:t xml:space="preserve"> is the Technical </w:t>
      </w:r>
      <w:del w:id="106" w:author="Jennifer L. Gosselin" w:date="2024-12-14T00:34:00Z">
        <w:r w:rsidDel="00E542A2">
          <w:delText xml:space="preserve">Advisement </w:delText>
        </w:r>
      </w:del>
      <w:ins w:id="107" w:author="Jennifer L. Gosselin" w:date="2024-12-14T00:34:00Z">
        <w:r w:rsidR="62AB82F9">
          <w:t>Advisory</w:t>
        </w:r>
      </w:ins>
      <w:r>
        <w:t>Committee’s (TAC) Join</w:t>
      </w:r>
      <w:r w:rsidR="00E93DDB">
        <w:t>t</w:t>
      </w:r>
      <w:r>
        <w:t xml:space="preserve"> Staff Report on Stock status and Fisheries</w:t>
      </w:r>
      <w:ins w:id="108" w:author="Jennifer L. Gosselin" w:date="2024-12-14T00:34:00Z">
        <w:r w:rsidR="5597DD56">
          <w:t xml:space="preserve"> (</w:t>
        </w:r>
        <w:r>
          <w:fldChar w:fldCharType="begin"/>
        </w:r>
        <w:r>
          <w:instrText xml:space="preserve">HYPERLINK "https://wdfw.wa.gov/fishing/management/columbia-river/compact/other-information" </w:instrText>
        </w:r>
        <w:r>
          <w:fldChar w:fldCharType="separate"/>
        </w:r>
        <w:r w:rsidR="5597DD56" w:rsidRPr="39E2AEE0">
          <w:rPr>
            <w:rStyle w:val="Hyperlink"/>
          </w:rPr>
          <w:t>https://wdfw.wa.gov/fishing/management/columbia-river/compact/other-information</w:t>
        </w:r>
        <w:r>
          <w:fldChar w:fldCharType="end"/>
        </w:r>
        <w:r w:rsidR="5597DD56">
          <w:t>)</w:t>
        </w:r>
      </w:ins>
      <w:r>
        <w:t xml:space="preserve">. </w:t>
      </w:r>
    </w:p>
    <w:p w14:paraId="07EE217E" w14:textId="5355CC41" w:rsidR="00E93DDB" w:rsidRDefault="00E93DDB" w:rsidP="00E93DDB">
      <w:pPr>
        <w:pStyle w:val="ListParagraph"/>
        <w:numPr>
          <w:ilvl w:val="1"/>
          <w:numId w:val="1"/>
        </w:numPr>
      </w:pPr>
      <w:r>
        <w:t xml:space="preserve">Zone 6 Harvest rates for Spring/Summer Chinook </w:t>
      </w:r>
      <w:r w:rsidR="00C94602">
        <w:t>are</w:t>
      </w:r>
      <w:r>
        <w:t xml:space="preserve"> found in the Spring TAC report Table 5 using the Zone 6 Total column divided by the Bonneville Dam Count column</w:t>
      </w:r>
      <w:r w:rsidR="00C94602">
        <w:t>.</w:t>
      </w:r>
    </w:p>
    <w:p w14:paraId="10F8486B" w14:textId="54AE2BE7" w:rsidR="00C94602" w:rsidRDefault="00C94602" w:rsidP="00C94602">
      <w:pPr>
        <w:pStyle w:val="ListParagraph"/>
        <w:numPr>
          <w:ilvl w:val="1"/>
          <w:numId w:val="1"/>
        </w:numPr>
      </w:pPr>
      <w:r>
        <w:t>Zone 6 Harvest rates for Sockeye are found in the Spring TAC report Table 15 using the Treaty Catch column plus the Non-Treaty Catch column divided by the Bonneville Dam Count column.</w:t>
      </w:r>
    </w:p>
    <w:p w14:paraId="3987BC6C" w14:textId="43A46E4D" w:rsidR="00C94602" w:rsidRDefault="00C94602" w:rsidP="00C94602">
      <w:pPr>
        <w:pStyle w:val="ListParagraph"/>
        <w:numPr>
          <w:ilvl w:val="2"/>
          <w:numId w:val="1"/>
        </w:numPr>
      </w:pPr>
      <w:commentRangeStart w:id="109"/>
      <w:r>
        <w:t xml:space="preserve">This is what Blane did but is not how </w:t>
      </w:r>
      <w:ins w:id="110" w:author="Jennifer L. Gosselin" w:date="2024-12-14T00:35:00Z">
        <w:r w:rsidR="2614647D">
          <w:t>it</w:t>
        </w:r>
      </w:ins>
      <w:del w:id="111" w:author="Jennifer L. Gosselin" w:date="2024-12-14T00:34:00Z">
        <w:r w:rsidDel="00C94602">
          <w:delText>I</w:delText>
        </w:r>
      </w:del>
      <w:r>
        <w:t xml:space="preserve"> should be done</w:t>
      </w:r>
      <w:commentRangeEnd w:id="109"/>
      <w:r>
        <w:rPr>
          <w:rStyle w:val="CommentReference"/>
        </w:rPr>
        <w:commentReference w:id="109"/>
      </w:r>
    </w:p>
    <w:p w14:paraId="2D96A8CF" w14:textId="57C6F6B5" w:rsidR="00C94602" w:rsidRDefault="00C94602" w:rsidP="00C94602">
      <w:pPr>
        <w:pStyle w:val="ListParagraph"/>
        <w:numPr>
          <w:ilvl w:val="1"/>
          <w:numId w:val="1"/>
        </w:numPr>
      </w:pPr>
      <w:r>
        <w:t>Zone 6 Harvest rates for Fall Chinook are found in the Fall TAC report Table 5 using the Treaty Zone 6 Harvest column plus the Non-Treaty Above BON Harvest column divided by the Bonneville Dam Count column.</w:t>
      </w:r>
    </w:p>
    <w:p w14:paraId="6FCD83E3" w14:textId="495A7CCD" w:rsidR="00C94602" w:rsidRDefault="00C94602" w:rsidP="00E93DDB">
      <w:pPr>
        <w:pStyle w:val="ListParagraph"/>
        <w:numPr>
          <w:ilvl w:val="1"/>
          <w:numId w:val="1"/>
        </w:numPr>
      </w:pPr>
      <w:commentRangeStart w:id="112"/>
      <w:r>
        <w:t>Zone 6 Steelhead ???</w:t>
      </w:r>
    </w:p>
    <w:p w14:paraId="3A51F6DA" w14:textId="0C0B2030" w:rsidR="00C94602" w:rsidRDefault="00C94602" w:rsidP="00E93DDB">
      <w:pPr>
        <w:pStyle w:val="ListParagraph"/>
        <w:numPr>
          <w:ilvl w:val="1"/>
          <w:numId w:val="1"/>
        </w:numPr>
      </w:pPr>
      <w:r>
        <w:t>Above MCN ???</w:t>
      </w:r>
      <w:commentRangeEnd w:id="112"/>
      <w:r>
        <w:rPr>
          <w:rStyle w:val="CommentReference"/>
        </w:rPr>
        <w:commentReference w:id="112"/>
      </w:r>
    </w:p>
    <w:p w14:paraId="7335D8CD" w14:textId="0548D92A" w:rsidR="00C94602" w:rsidRDefault="00712E2C" w:rsidP="00C94602">
      <w:pPr>
        <w:pStyle w:val="ListParagraph"/>
        <w:numPr>
          <w:ilvl w:val="0"/>
          <w:numId w:val="1"/>
        </w:numPr>
      </w:pPr>
      <w:r>
        <w:t>Stray rate</w:t>
      </w:r>
      <w:del w:id="113" w:author="Jennifer L. Gosselin" w:date="2024-12-14T00:36:00Z">
        <w:r w:rsidDel="00712E2C">
          <w:delText>s</w:delText>
        </w:r>
      </w:del>
      <w:r w:rsidR="00A51078">
        <w:t xml:space="preserve"> estimates are from </w:t>
      </w:r>
      <w:r w:rsidR="00FA0545">
        <w:t xml:space="preserve">Blane </w:t>
      </w:r>
      <w:ins w:id="114" w:author="Jennifer L. Gosselin" w:date="2024-12-14T00:35:00Z">
        <w:r w:rsidR="0103070B">
          <w:t>c</w:t>
        </w:r>
      </w:ins>
      <w:del w:id="115" w:author="Jennifer L. Gosselin" w:date="2024-12-14T00:35:00Z">
        <w:r w:rsidDel="00FA0545">
          <w:delText>s</w:delText>
        </w:r>
      </w:del>
      <w:r w:rsidR="00FA0545">
        <w:t>iting</w:t>
      </w:r>
      <w:r>
        <w:t xml:space="preserve"> </w:t>
      </w:r>
      <w:r w:rsidR="003B6DA2">
        <w:t>from M.L. Keefer, C.A. Peery, J. Firehammer, and M.L. Moser. 2005 Straying Rates of known-origin adult Chinook salmon and steelhead within the Columbia River basin, 2000-2003. Technical Report 2005-5.</w:t>
      </w:r>
    </w:p>
    <w:p w14:paraId="153A85E1" w14:textId="55BD3B50" w:rsidR="003B6DA2" w:rsidRDefault="00E208AD" w:rsidP="003B6DA2">
      <w:pPr>
        <w:pStyle w:val="ListParagraph"/>
        <w:numPr>
          <w:ilvl w:val="1"/>
          <w:numId w:val="1"/>
        </w:numPr>
      </w:pPr>
      <w:r>
        <w:t>4.7% for steelhead (other than 2002 and 2003 which have rates of 3.8% and 5.3% respectively)</w:t>
      </w:r>
    </w:p>
    <w:p w14:paraId="3131FD07" w14:textId="2BFAFB63" w:rsidR="00E208AD" w:rsidRDefault="00E208AD" w:rsidP="003B6DA2">
      <w:pPr>
        <w:pStyle w:val="ListParagraph"/>
        <w:numPr>
          <w:ilvl w:val="1"/>
          <w:numId w:val="1"/>
        </w:numPr>
      </w:pPr>
      <w:r>
        <w:t>2.0</w:t>
      </w:r>
      <w:r w:rsidR="00546329">
        <w:t xml:space="preserve">% for spring and summer Chinook </w:t>
      </w:r>
      <w:commentRangeStart w:id="116"/>
      <w:r w:rsidR="00546329">
        <w:t xml:space="preserve">(Based on my reading of the report this should be </w:t>
      </w:r>
      <w:r w:rsidR="00543C7B">
        <w:t>2.2% could be typo or some factor I am not privy to)</w:t>
      </w:r>
      <w:commentRangeEnd w:id="116"/>
      <w:r>
        <w:rPr>
          <w:rStyle w:val="CommentReference"/>
        </w:rPr>
        <w:commentReference w:id="116"/>
      </w:r>
    </w:p>
    <w:p w14:paraId="27F9FD5D" w14:textId="7955338A" w:rsidR="00543C7B" w:rsidRDefault="00543C7B" w:rsidP="003B6DA2">
      <w:pPr>
        <w:pStyle w:val="ListParagraph"/>
        <w:numPr>
          <w:ilvl w:val="1"/>
          <w:numId w:val="1"/>
        </w:numPr>
      </w:pPr>
      <w:r>
        <w:t xml:space="preserve">3.3% for </w:t>
      </w:r>
      <w:del w:id="117" w:author="Jennifer L. Gosselin" w:date="2024-12-14T00:37:00Z">
        <w:r w:rsidDel="00543C7B">
          <w:delText>f</w:delText>
        </w:r>
      </w:del>
      <w:ins w:id="118" w:author="Jennifer L. Gosselin" w:date="2024-12-14T00:37:00Z">
        <w:r w:rsidR="4BEB1E5B">
          <w:t>F</w:t>
        </w:r>
      </w:ins>
      <w:r>
        <w:t>all Chinook</w:t>
      </w:r>
    </w:p>
    <w:p w14:paraId="0116A1BB" w14:textId="604B485E" w:rsidR="00543C7B" w:rsidRDefault="00543C7B" w:rsidP="003B6DA2">
      <w:pPr>
        <w:pStyle w:val="ListParagraph"/>
        <w:numPr>
          <w:ilvl w:val="1"/>
          <w:numId w:val="1"/>
        </w:numPr>
      </w:pPr>
      <w:r>
        <w:t>0.0% for Sockeye (Sockeye were not a part of the paper)</w:t>
      </w:r>
    </w:p>
    <w:p w14:paraId="5C290607" w14:textId="6D3CF52E" w:rsidR="00543C7B" w:rsidRDefault="00F2140D" w:rsidP="00543C7B">
      <w:pPr>
        <w:pStyle w:val="ListParagraph"/>
        <w:numPr>
          <w:ilvl w:val="0"/>
          <w:numId w:val="1"/>
        </w:numPr>
      </w:pPr>
      <w:r>
        <w:t xml:space="preserve">Adjusted conversion rates are calculated as </w:t>
      </w:r>
      <w:r w:rsidR="00ED3FA1">
        <w:t xml:space="preserve">the </w:t>
      </w:r>
      <w:r>
        <w:t xml:space="preserve">number </w:t>
      </w:r>
      <w:r w:rsidR="00ED3FA1">
        <w:t xml:space="preserve">of </w:t>
      </w:r>
      <w:r w:rsidR="0021189F">
        <w:t xml:space="preserve">redetections </w:t>
      </w:r>
      <w:r>
        <w:t xml:space="preserve">at </w:t>
      </w:r>
      <w:r w:rsidR="00ED3FA1">
        <w:t>McNary</w:t>
      </w:r>
      <w:r>
        <w:t xml:space="preserve"> </w:t>
      </w:r>
      <w:ins w:id="119" w:author="Jennifer L. Gosselin" w:date="2024-12-14T00:37:00Z">
        <w:r w:rsidR="5DCDB0CA">
          <w:t xml:space="preserve">Dam </w:t>
        </w:r>
      </w:ins>
      <w:r>
        <w:t xml:space="preserve">or </w:t>
      </w:r>
      <w:r w:rsidR="00ED3FA1">
        <w:t>Lower Granite</w:t>
      </w:r>
      <w:r>
        <w:t xml:space="preserve"> </w:t>
      </w:r>
      <w:ins w:id="120" w:author="Jennifer L. Gosselin" w:date="2024-12-14T00:37:00Z">
        <w:r w:rsidR="6ADCFE49">
          <w:t xml:space="preserve">Dam, </w:t>
        </w:r>
      </w:ins>
      <w:r w:rsidR="00ED3FA1">
        <w:t>divided by the number</w:t>
      </w:r>
      <w:r>
        <w:t xml:space="preserve"> </w:t>
      </w:r>
      <w:r w:rsidR="0021189F">
        <w:t xml:space="preserve">of detections </w:t>
      </w:r>
      <w:r>
        <w:t xml:space="preserve">at </w:t>
      </w:r>
      <w:r w:rsidR="0021189F">
        <w:t>Bonneville</w:t>
      </w:r>
      <w:r>
        <w:t xml:space="preserve"> </w:t>
      </w:r>
      <w:ins w:id="121" w:author="Jennifer L. Gosselin" w:date="2024-12-14T00:37:00Z">
        <w:r w:rsidR="5F4ECA42">
          <w:t xml:space="preserve">Dam, </w:t>
        </w:r>
      </w:ins>
      <w:r w:rsidR="0021189F">
        <w:t xml:space="preserve">all </w:t>
      </w:r>
      <w:ins w:id="122" w:author="Jennifer L. Gosselin" w:date="2024-12-14T00:38:00Z">
        <w:r w:rsidR="6CCC001B">
          <w:t xml:space="preserve">of which is in the numerator, and divided by the denominator of </w:t>
        </w:r>
      </w:ins>
      <w:del w:id="123" w:author="Jennifer L. Gosselin" w:date="2024-12-14T00:38:00Z">
        <w:r w:rsidDel="0021189F">
          <w:delText xml:space="preserve">over </w:delText>
        </w:r>
      </w:del>
      <w:r w:rsidR="00DF2DCB">
        <w:t xml:space="preserve">one minus the </w:t>
      </w:r>
      <w:r>
        <w:t>Harvest Rate</w:t>
      </w:r>
      <w:r w:rsidR="006B0F77">
        <w:t xml:space="preserve"> multiplied by one minus the </w:t>
      </w:r>
      <w:r>
        <w:t>Stray Rate</w:t>
      </w:r>
      <w:ins w:id="124" w:author="Jennifer L. Gosselin" w:date="2024-12-14T00:39:00Z">
        <w:r w:rsidR="2E5E1182">
          <w:t>:</w:t>
        </w:r>
      </w:ins>
    </w:p>
    <w:p w14:paraId="190A4EA7" w14:textId="0E091782" w:rsidR="00846EA0" w:rsidRPr="00512ACD" w:rsidRDefault="00760377" w:rsidP="00853C2B">
      <w:pPr>
        <w:pStyle w:val="ListParagraph"/>
        <w:numPr>
          <w:ilvl w:val="1"/>
          <w:numId w:val="1"/>
        </w:numPr>
      </w:pP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LGR</m:t>
                </m:r>
              </m:num>
              <m:den>
                <m:r>
                  <w:rPr>
                    <w:rFonts w:ascii="Cambria Math" w:hAnsi="Cambria Math"/>
                  </w:rPr>
                  <m:t>BON</m:t>
                </m:r>
              </m:den>
            </m:f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1-Harvest Rate</m:t>
                </m:r>
              </m:e>
            </m:d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1-Stray Rate</m:t>
                </m:r>
              </m:e>
            </m:d>
          </m:den>
        </m:f>
      </m:oMath>
    </w:p>
    <w:p w14:paraId="401713E6" w14:textId="77777777" w:rsidR="00846EA0" w:rsidRPr="00512ACD" w:rsidRDefault="00846EA0" w:rsidP="00846EA0"/>
    <w:p w14:paraId="6AF14E56" w14:textId="77777777" w:rsidR="00512ACD" w:rsidRDefault="00512ACD" w:rsidP="008D15F3">
      <w:pPr>
        <w:pStyle w:val="ListParagraph"/>
      </w:pPr>
      <w:commentRangeStart w:id="125"/>
      <w:commentRangeEnd w:id="125"/>
      <w:r>
        <w:rPr>
          <w:rStyle w:val="CommentReference"/>
        </w:rPr>
        <w:commentReference w:id="125"/>
      </w:r>
    </w:p>
    <w:sectPr w:rsidR="00512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7" w:author="Jennifer L. Gosselin" w:date="2024-12-13T16:17:00Z" w:initials="JG">
    <w:p w14:paraId="3DD0115F" w14:textId="41246E56" w:rsidR="00760377" w:rsidRDefault="00760377">
      <w:pPr>
        <w:pStyle w:val="CommentText"/>
      </w:pPr>
      <w:r>
        <w:rPr>
          <w:rStyle w:val="CommentReference"/>
        </w:rPr>
        <w:annotationRef/>
      </w:r>
      <w:r w:rsidRPr="22C927A4">
        <w:t xml:space="preserve">Stick with the same terminology used through out. Here, it seems like you're using tag_id as individual fish. Later on in the text, it seems like you switch to just using the term fish. </w:t>
      </w:r>
    </w:p>
  </w:comment>
  <w:comment w:id="26" w:author="Matt Carter" w:date="2024-12-11T12:27:00Z" w:initials="MC">
    <w:p w14:paraId="2F97D780" w14:textId="77777777" w:rsidR="00D94510" w:rsidRDefault="00D94510" w:rsidP="00D94510">
      <w:pPr>
        <w:pStyle w:val="CommentText"/>
      </w:pPr>
      <w:r>
        <w:rPr>
          <w:rStyle w:val="CommentReference"/>
        </w:rPr>
        <w:annotationRef/>
      </w:r>
      <w:r>
        <w:t>Site Sites</w:t>
      </w:r>
    </w:p>
  </w:comment>
  <w:comment w:id="27" w:author="Jennifer L. Gosselin" w:date="2024-12-13T16:08:00Z" w:initials="JG">
    <w:p w14:paraId="4DDF51B5" w14:textId="7C3ED56A" w:rsidR="00760377" w:rsidRDefault="00760377">
      <w:pPr>
        <w:pStyle w:val="CommentText"/>
      </w:pPr>
      <w:r>
        <w:rPr>
          <w:rStyle w:val="CommentReference"/>
        </w:rPr>
        <w:annotationRef/>
      </w:r>
      <w:r w:rsidRPr="01806B27">
        <w:t>Do you mean specifying which dams?</w:t>
      </w:r>
    </w:p>
  </w:comment>
  <w:comment w:id="35" w:author="Matt Carter" w:date="2024-12-11T12:26:00Z" w:initials="MC">
    <w:p w14:paraId="7FAFFF9C" w14:textId="746EF1FA" w:rsidR="00300CDC" w:rsidRDefault="00300CDC" w:rsidP="00300CDC">
      <w:pPr>
        <w:pStyle w:val="CommentText"/>
      </w:pPr>
      <w:r>
        <w:rPr>
          <w:rStyle w:val="CommentReference"/>
        </w:rPr>
        <w:annotationRef/>
      </w:r>
      <w:r>
        <w:t>Dart Already established Trans_status and ESU Adults</w:t>
      </w:r>
    </w:p>
  </w:comment>
  <w:comment w:id="51" w:author="Jennifer L. Gosselin" w:date="2024-12-13T16:20:00Z" w:initials="JG">
    <w:p w14:paraId="0EC5BED7" w14:textId="24121C32" w:rsidR="00760377" w:rsidRDefault="00760377">
      <w:pPr>
        <w:pStyle w:val="CommentText"/>
      </w:pPr>
      <w:r>
        <w:rPr>
          <w:rStyle w:val="CommentReference"/>
        </w:rPr>
        <w:annotationRef/>
      </w:r>
      <w:r w:rsidRPr="4B3D4CD7">
        <w:t>as an adult?</w:t>
      </w:r>
    </w:p>
  </w:comment>
  <w:comment w:id="53" w:author="Jennifer L. Gosselin" w:date="2024-12-13T16:20:00Z" w:initials="JG">
    <w:p w14:paraId="7B10020C" w14:textId="4BA09644" w:rsidR="00760377" w:rsidRDefault="00760377">
      <w:pPr>
        <w:pStyle w:val="CommentText"/>
      </w:pPr>
      <w:r>
        <w:rPr>
          <w:rStyle w:val="CommentReference"/>
        </w:rPr>
        <w:annotationRef/>
      </w:r>
      <w:r w:rsidRPr="670094C0">
        <w:t>smolt migration year?</w:t>
      </w:r>
    </w:p>
  </w:comment>
  <w:comment w:id="42" w:author="mchen110" w:date="1900-01-01T00:00:00Z" w:initials="mc">
    <w:p w14:paraId="457DD214" w14:textId="3C27D058" w:rsidR="005F5FBE" w:rsidRDefault="005F5FBE">
      <w:pPr>
        <w:pStyle w:val="CommentText"/>
      </w:pPr>
      <w:r>
        <w:rPr>
          <w:rStyle w:val="CommentReference"/>
        </w:rPr>
        <w:annotationRef/>
      </w:r>
      <w:r w:rsidRPr="1BB4217C">
        <w:t xml:space="preserve">To me, this is a bit confusing - when is the "plus one" executed, before or after the comparison to the migration year? </w:t>
      </w:r>
    </w:p>
    <w:p w14:paraId="19B95A65" w14:textId="7520F101" w:rsidR="005F5FBE" w:rsidRDefault="005F5FBE">
      <w:pPr>
        <w:pStyle w:val="CommentText"/>
      </w:pPr>
    </w:p>
    <w:p w14:paraId="49846B20" w14:textId="52995F02" w:rsidR="005F5FBE" w:rsidRDefault="005F5FBE">
      <w:pPr>
        <w:pStyle w:val="CommentText"/>
      </w:pPr>
      <w:r w:rsidRPr="778ACADC">
        <w:t>(Maybe it's easier to understand for people who have context. I don't quite get why an observation of a fish with an assigned migration year of 2022, e.g., would be discarded if the observation happened in 2022.)</w:t>
      </w:r>
    </w:p>
  </w:comment>
  <w:comment w:id="62" w:author="mchen110" w:date="2024-12-12T10:27:00Z" w:initials="mc">
    <w:p w14:paraId="621BDB80" w14:textId="43F70011" w:rsidR="00C05F21" w:rsidRDefault="00C05F21">
      <w:pPr>
        <w:pStyle w:val="CommentText"/>
      </w:pPr>
      <w:r>
        <w:rPr>
          <w:rStyle w:val="CommentReference"/>
        </w:rPr>
        <w:annotationRef/>
      </w:r>
      <w:r w:rsidRPr="19F20A05">
        <w:t>Does "final" mean "most recent"?</w:t>
      </w:r>
    </w:p>
  </w:comment>
  <w:comment w:id="71" w:author="Jennifer L. Gosselin" w:date="2024-12-13T16:29:00Z" w:initials="JG">
    <w:p w14:paraId="0F804079" w14:textId="7ED2DE2F" w:rsidR="00760377" w:rsidRDefault="00760377">
      <w:pPr>
        <w:pStyle w:val="CommentText"/>
      </w:pPr>
      <w:r>
        <w:rPr>
          <w:rStyle w:val="CommentReference"/>
        </w:rPr>
        <w:annotationRef/>
      </w:r>
      <w:r w:rsidRPr="2ED0A4D8">
        <w:t xml:space="preserve">Here is where you start using "we". I suggest sticking to how your start and end the doc. </w:t>
      </w:r>
    </w:p>
  </w:comment>
  <w:comment w:id="75" w:author="Jennifer L. Gosselin" w:date="2024-12-13T16:27:00Z" w:initials="JG">
    <w:p w14:paraId="5F2A95D3" w14:textId="34BDF1B9" w:rsidR="00760377" w:rsidRDefault="00760377">
      <w:pPr>
        <w:pStyle w:val="CommentText"/>
      </w:pPr>
      <w:r>
        <w:rPr>
          <w:rStyle w:val="CommentReference"/>
        </w:rPr>
        <w:annotationRef/>
      </w:r>
      <w:r w:rsidRPr="232A5FE5">
        <w:t>status here makes it sounds like ESA status of ESU/DPS.</w:t>
      </w:r>
    </w:p>
  </w:comment>
  <w:comment w:id="78" w:author="Jennifer L. Gosselin" w:date="2024-12-13T16:26:00Z" w:initials="JG">
    <w:p w14:paraId="40F02FDA" w14:textId="6B5791BD" w:rsidR="00760377" w:rsidRDefault="00760377">
      <w:pPr>
        <w:pStyle w:val="CommentText"/>
      </w:pPr>
      <w:r>
        <w:rPr>
          <w:rStyle w:val="CommentReference"/>
        </w:rPr>
        <w:annotationRef/>
      </w:r>
      <w:r w:rsidRPr="4ABE8204">
        <w:t>code instead of status?</w:t>
      </w:r>
    </w:p>
  </w:comment>
  <w:comment w:id="109" w:author="Jennifer L. Gosselin" w:date="2024-12-13T16:35:00Z" w:initials="JG">
    <w:p w14:paraId="142BAF86" w14:textId="3D545014" w:rsidR="00760377" w:rsidRDefault="00760377">
      <w:pPr>
        <w:pStyle w:val="CommentText"/>
      </w:pPr>
      <w:r>
        <w:rPr>
          <w:rStyle w:val="CommentReference"/>
        </w:rPr>
        <w:annotationRef/>
      </w:r>
      <w:r w:rsidRPr="104ADF9F">
        <w:t>Revisit and edit</w:t>
      </w:r>
    </w:p>
  </w:comment>
  <w:comment w:id="112" w:author="Jennifer L. Gosselin" w:date="2024-12-13T16:35:00Z" w:initials="JG">
    <w:p w14:paraId="77492DAC" w14:textId="2A2290F2" w:rsidR="00760377" w:rsidRDefault="00760377">
      <w:pPr>
        <w:pStyle w:val="CommentText"/>
      </w:pPr>
      <w:r>
        <w:rPr>
          <w:rStyle w:val="CommentReference"/>
        </w:rPr>
        <w:annotationRef/>
      </w:r>
      <w:r w:rsidRPr="6540E3AB">
        <w:t>Revisit and edit following meeting on Dec. 16</w:t>
      </w:r>
    </w:p>
  </w:comment>
  <w:comment w:id="116" w:author="Jennifer L. Gosselin" w:date="2024-12-13T16:36:00Z" w:initials="JG">
    <w:p w14:paraId="669EDF70" w14:textId="026558FC" w:rsidR="00760377" w:rsidRDefault="00760377">
      <w:pPr>
        <w:pStyle w:val="CommentText"/>
      </w:pPr>
      <w:r>
        <w:rPr>
          <w:rStyle w:val="CommentReference"/>
        </w:rPr>
        <w:annotationRef/>
      </w:r>
      <w:r w:rsidRPr="1513BC6A">
        <w:t xml:space="preserve">Check with Blane at Dec. 16 meeting. </w:t>
      </w:r>
    </w:p>
  </w:comment>
  <w:comment w:id="125" w:author="mchen110" w:date="2024-12-12T14:08:00Z" w:initials="mc">
    <w:p w14:paraId="408372D8" w14:textId="76BAA385" w:rsidR="004B62E1" w:rsidRDefault="004B62E1">
      <w:pPr>
        <w:pStyle w:val="CommentText"/>
      </w:pPr>
      <w:r>
        <w:rPr>
          <w:rStyle w:val="CommentReference"/>
        </w:rPr>
        <w:annotationRef/>
      </w:r>
      <w:r w:rsidRPr="4F5A7481">
        <w:t xml:space="preserve">In general, my main feedback is to structure the bullet points in a similar tense/format (e.g. full sentences that are directives) so that it's easier to read :) </w:t>
      </w:r>
    </w:p>
    <w:p w14:paraId="6C02334E" w14:textId="1E913EB0" w:rsidR="004B62E1" w:rsidRDefault="004B62E1">
      <w:pPr>
        <w:pStyle w:val="CommentText"/>
      </w:pPr>
    </w:p>
    <w:p w14:paraId="465BFF9F" w14:textId="11AD0620" w:rsidR="004B62E1" w:rsidRDefault="004B62E1">
      <w:pPr>
        <w:pStyle w:val="CommentText"/>
      </w:pPr>
      <w:r w:rsidRPr="3ACF1E40">
        <w:t>"First, do X"</w:t>
      </w:r>
    </w:p>
    <w:p w14:paraId="3779A783" w14:textId="024FDCC4" w:rsidR="004B62E1" w:rsidRDefault="004B62E1">
      <w:pPr>
        <w:pStyle w:val="CommentText"/>
      </w:pPr>
      <w:r w:rsidRPr="689B52CF">
        <w:t>"Incorporate harvest rates from A, B, C"</w:t>
      </w:r>
    </w:p>
    <w:p w14:paraId="6AA0A7CA" w14:textId="6B9EDCB5" w:rsidR="004B62E1" w:rsidRDefault="004B62E1">
      <w:pPr>
        <w:pStyle w:val="CommentText"/>
      </w:pPr>
      <w:r w:rsidRPr="4C851CAD">
        <w:t>"To calculate modified conversion rate, do Y"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DD0115F" w15:done="0"/>
  <w15:commentEx w15:paraId="2F97D780" w15:done="0"/>
  <w15:commentEx w15:paraId="4DDF51B5" w15:paraIdParent="2F97D780" w15:done="0"/>
  <w15:commentEx w15:paraId="7FAFFF9C" w15:done="0"/>
  <w15:commentEx w15:paraId="0EC5BED7" w15:done="0"/>
  <w15:commentEx w15:paraId="7B10020C" w15:done="0"/>
  <w15:commentEx w15:paraId="49846B20" w15:done="0"/>
  <w15:commentEx w15:paraId="621BDB80" w15:done="0"/>
  <w15:commentEx w15:paraId="0F804079" w15:done="0"/>
  <w15:commentEx w15:paraId="5F2A95D3" w15:done="0"/>
  <w15:commentEx w15:paraId="40F02FDA" w15:done="0"/>
  <w15:commentEx w15:paraId="142BAF86" w15:done="0"/>
  <w15:commentEx w15:paraId="77492DAC" w15:done="0"/>
  <w15:commentEx w15:paraId="669EDF70" w15:done="0"/>
  <w15:commentEx w15:paraId="6AA0A7C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241A476" w16cex:dateUtc="2024-12-14T00:17:00Z"/>
  <w16cex:commentExtensible w16cex:durableId="2B906D6B" w16cex:dateUtc="2024-12-11T18:27:00Z"/>
  <w16cex:commentExtensible w16cex:durableId="01F15F6D" w16cex:dateUtc="2024-12-14T00:08:00Z"/>
  <w16cex:commentExtensible w16cex:durableId="6F05508C" w16cex:dateUtc="2024-12-11T18:26:00Z"/>
  <w16cex:commentExtensible w16cex:durableId="465F2067" w16cex:dateUtc="2024-12-14T00:20:00Z"/>
  <w16cex:commentExtensible w16cex:durableId="4666998C" w16cex:dateUtc="2024-12-14T00:20:00Z"/>
  <w16cex:commentExtensible w16cex:durableId="5AFDFD79" w16cex:dateUtc="2024-12-12T18:26:00Z"/>
  <w16cex:commentExtensible w16cex:durableId="1D733324" w16cex:dateUtc="2024-12-12T18:27:00Z"/>
  <w16cex:commentExtensible w16cex:durableId="0390D0C6" w16cex:dateUtc="2024-12-14T00:29:00Z"/>
  <w16cex:commentExtensible w16cex:durableId="750DD78D" w16cex:dateUtc="2024-12-14T00:27:00Z"/>
  <w16cex:commentExtensible w16cex:durableId="37F5F8D0" w16cex:dateUtc="2024-12-14T00:26:00Z"/>
  <w16cex:commentExtensible w16cex:durableId="3785A0A9" w16cex:dateUtc="2024-12-14T00:35:00Z"/>
  <w16cex:commentExtensible w16cex:durableId="6A71ACCF" w16cex:dateUtc="2024-12-14T00:35:00Z"/>
  <w16cex:commentExtensible w16cex:durableId="6FB08FC2" w16cex:dateUtc="2024-12-14T00:36:00Z"/>
  <w16cex:commentExtensible w16cex:durableId="4DD03F58" w16cex:dateUtc="2024-12-12T22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DD0115F" w16cid:durableId="6241A476"/>
  <w16cid:commentId w16cid:paraId="2F97D780" w16cid:durableId="2B906D6B"/>
  <w16cid:commentId w16cid:paraId="4DDF51B5" w16cid:durableId="01F15F6D"/>
  <w16cid:commentId w16cid:paraId="7FAFFF9C" w16cid:durableId="6F05508C"/>
  <w16cid:commentId w16cid:paraId="0EC5BED7" w16cid:durableId="465F2067"/>
  <w16cid:commentId w16cid:paraId="7B10020C" w16cid:durableId="4666998C"/>
  <w16cid:commentId w16cid:paraId="49846B20" w16cid:durableId="5AFDFD79"/>
  <w16cid:commentId w16cid:paraId="621BDB80" w16cid:durableId="1D733324"/>
  <w16cid:commentId w16cid:paraId="0F804079" w16cid:durableId="0390D0C6"/>
  <w16cid:commentId w16cid:paraId="5F2A95D3" w16cid:durableId="750DD78D"/>
  <w16cid:commentId w16cid:paraId="40F02FDA" w16cid:durableId="37F5F8D0"/>
  <w16cid:commentId w16cid:paraId="142BAF86" w16cid:durableId="3785A0A9"/>
  <w16cid:commentId w16cid:paraId="77492DAC" w16cid:durableId="6A71ACCF"/>
  <w16cid:commentId w16cid:paraId="669EDF70" w16cid:durableId="6FB08FC2"/>
  <w16cid:commentId w16cid:paraId="6AA0A7CA" w16cid:durableId="4DD03F5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275D6A"/>
    <w:multiLevelType w:val="hybridMultilevel"/>
    <w:tmpl w:val="F89E5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17859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ennifer L. Gosselin">
    <w15:presenceInfo w15:providerId="AD" w15:userId="S::gosselin@uw.edu::b9cd3205-3acf-42bf-bd9f-d7dc1b53095c"/>
  </w15:person>
  <w15:person w15:author="Matt Carter">
    <w15:presenceInfo w15:providerId="AD" w15:userId="S::mrcart@uw.edu::3fd83505-6f77-425f-a47c-033786e6e1d2"/>
  </w15:person>
  <w15:person w15:author="mchen110">
    <w15:presenceInfo w15:providerId="AD" w15:userId="S::mchen110@uw.edu::a8bdc616-6247-4fee-aada-ee32117146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C8"/>
    <w:rsid w:val="0001481A"/>
    <w:rsid w:val="00040FD7"/>
    <w:rsid w:val="000C4CFB"/>
    <w:rsid w:val="000E209A"/>
    <w:rsid w:val="00101229"/>
    <w:rsid w:val="00160992"/>
    <w:rsid w:val="001B30EB"/>
    <w:rsid w:val="0021189F"/>
    <w:rsid w:val="00300CDC"/>
    <w:rsid w:val="00312674"/>
    <w:rsid w:val="00384A38"/>
    <w:rsid w:val="003A55D2"/>
    <w:rsid w:val="003B6DA2"/>
    <w:rsid w:val="004B62E1"/>
    <w:rsid w:val="004D0552"/>
    <w:rsid w:val="00502B66"/>
    <w:rsid w:val="00512ACD"/>
    <w:rsid w:val="00543C7B"/>
    <w:rsid w:val="00546329"/>
    <w:rsid w:val="005F5FBE"/>
    <w:rsid w:val="00622F1E"/>
    <w:rsid w:val="006B0F77"/>
    <w:rsid w:val="006E2BEF"/>
    <w:rsid w:val="006E2C2A"/>
    <w:rsid w:val="00705326"/>
    <w:rsid w:val="007073FE"/>
    <w:rsid w:val="00712E2C"/>
    <w:rsid w:val="00760377"/>
    <w:rsid w:val="007F1AAA"/>
    <w:rsid w:val="00810B48"/>
    <w:rsid w:val="00846EA0"/>
    <w:rsid w:val="00853C2B"/>
    <w:rsid w:val="008D15F3"/>
    <w:rsid w:val="009810D2"/>
    <w:rsid w:val="009B0D31"/>
    <w:rsid w:val="009C4164"/>
    <w:rsid w:val="00A51078"/>
    <w:rsid w:val="00A91639"/>
    <w:rsid w:val="00A9456A"/>
    <w:rsid w:val="00BA108D"/>
    <w:rsid w:val="00BD054D"/>
    <w:rsid w:val="00C05F21"/>
    <w:rsid w:val="00C27F7E"/>
    <w:rsid w:val="00C35A47"/>
    <w:rsid w:val="00C747C4"/>
    <w:rsid w:val="00C82EC4"/>
    <w:rsid w:val="00C93F3E"/>
    <w:rsid w:val="00C94602"/>
    <w:rsid w:val="00D5472B"/>
    <w:rsid w:val="00D94510"/>
    <w:rsid w:val="00DF2DCB"/>
    <w:rsid w:val="00DF72C8"/>
    <w:rsid w:val="00E208AD"/>
    <w:rsid w:val="00E542A2"/>
    <w:rsid w:val="00E93DDB"/>
    <w:rsid w:val="00ED3FA1"/>
    <w:rsid w:val="00F2140D"/>
    <w:rsid w:val="00FA0545"/>
    <w:rsid w:val="00FA275A"/>
    <w:rsid w:val="0103070B"/>
    <w:rsid w:val="03913E11"/>
    <w:rsid w:val="056BC037"/>
    <w:rsid w:val="070C53C5"/>
    <w:rsid w:val="0AEFBB41"/>
    <w:rsid w:val="0F00F530"/>
    <w:rsid w:val="0F9504FD"/>
    <w:rsid w:val="0FDDC218"/>
    <w:rsid w:val="10B82DE0"/>
    <w:rsid w:val="158F3B55"/>
    <w:rsid w:val="1794A250"/>
    <w:rsid w:val="1AC13B7D"/>
    <w:rsid w:val="1EE07ADD"/>
    <w:rsid w:val="21DEF346"/>
    <w:rsid w:val="22602424"/>
    <w:rsid w:val="24D33CEB"/>
    <w:rsid w:val="2614647D"/>
    <w:rsid w:val="2AE1B8B0"/>
    <w:rsid w:val="2D2993D9"/>
    <w:rsid w:val="2D6FC29C"/>
    <w:rsid w:val="2E5E1182"/>
    <w:rsid w:val="30CB7F97"/>
    <w:rsid w:val="32500617"/>
    <w:rsid w:val="33467609"/>
    <w:rsid w:val="34FF605D"/>
    <w:rsid w:val="35D58931"/>
    <w:rsid w:val="366B85E2"/>
    <w:rsid w:val="38090136"/>
    <w:rsid w:val="386A185F"/>
    <w:rsid w:val="39E2AEE0"/>
    <w:rsid w:val="3AF4CAF4"/>
    <w:rsid w:val="3B5E1357"/>
    <w:rsid w:val="3E21A7FB"/>
    <w:rsid w:val="3E789905"/>
    <w:rsid w:val="3E96DDCE"/>
    <w:rsid w:val="3F7294EC"/>
    <w:rsid w:val="442E8C00"/>
    <w:rsid w:val="448AAFF5"/>
    <w:rsid w:val="482EF69C"/>
    <w:rsid w:val="4984418D"/>
    <w:rsid w:val="49B3E75B"/>
    <w:rsid w:val="4BEB1E5B"/>
    <w:rsid w:val="54915BC0"/>
    <w:rsid w:val="55762EAC"/>
    <w:rsid w:val="5597DD56"/>
    <w:rsid w:val="55CC4D75"/>
    <w:rsid w:val="58390510"/>
    <w:rsid w:val="5932DC86"/>
    <w:rsid w:val="5AEEC7EC"/>
    <w:rsid w:val="5C77C5BF"/>
    <w:rsid w:val="5CCBD125"/>
    <w:rsid w:val="5DCDB0CA"/>
    <w:rsid w:val="5F4ECA42"/>
    <w:rsid w:val="6199ECCB"/>
    <w:rsid w:val="62AB82F9"/>
    <w:rsid w:val="639E76F3"/>
    <w:rsid w:val="6452107B"/>
    <w:rsid w:val="6ADCFE49"/>
    <w:rsid w:val="6AEE0670"/>
    <w:rsid w:val="6CCC001B"/>
    <w:rsid w:val="6FE51A77"/>
    <w:rsid w:val="7004B0AB"/>
    <w:rsid w:val="703B26BC"/>
    <w:rsid w:val="717F88FD"/>
    <w:rsid w:val="71FACB0B"/>
    <w:rsid w:val="750ABCD6"/>
    <w:rsid w:val="754C505A"/>
    <w:rsid w:val="75D87A1E"/>
    <w:rsid w:val="75E98332"/>
    <w:rsid w:val="7D60B454"/>
    <w:rsid w:val="7F6591E1"/>
    <w:rsid w:val="7F93DBE9"/>
    <w:rsid w:val="7FE28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55E1"/>
  <w15:chartTrackingRefBased/>
  <w15:docId w15:val="{F2AB8357-F625-436E-805D-FA6445C21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2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2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2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2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2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2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2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2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2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2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2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2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2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2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2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2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2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45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56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84A38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300C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0C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0C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0C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0CD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6b6dd5b-f02f-441a-99a0-162ac5060bd2}" enabled="0" method="" siteId="{f6b6dd5b-f02f-441a-99a0-162ac5060bd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730</Words>
  <Characters>4164</Characters>
  <Application>Microsoft Office Word</Application>
  <DocSecurity>4</DocSecurity>
  <Lines>34</Lines>
  <Paragraphs>9</Paragraphs>
  <ScaleCrop>false</ScaleCrop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Carter</dc:creator>
  <cp:keywords/>
  <dc:description/>
  <cp:lastModifiedBy>Jennifer L. Gosselin</cp:lastModifiedBy>
  <cp:revision>9</cp:revision>
  <dcterms:created xsi:type="dcterms:W3CDTF">2024-12-11T21:33:00Z</dcterms:created>
  <dcterms:modified xsi:type="dcterms:W3CDTF">2024-12-14T00:39:00Z</dcterms:modified>
</cp:coreProperties>
</file>